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1365" w14:textId="77777777" w:rsidR="00FC01DA" w:rsidRPr="001D7C8D" w:rsidRDefault="00FC01DA" w:rsidP="00FC01D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D7C8D">
        <w:rPr>
          <w:sz w:val="28"/>
          <w:szCs w:val="28"/>
        </w:rPr>
        <w:t>Министерство образования и науки Российской Федерации</w:t>
      </w:r>
    </w:p>
    <w:p w14:paraId="2D04E0D6" w14:textId="77777777" w:rsidR="00141128" w:rsidRPr="001D7C8D" w:rsidRDefault="00FC01DA" w:rsidP="00FC01D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D7C8D">
        <w:rPr>
          <w:sz w:val="28"/>
          <w:szCs w:val="28"/>
        </w:rPr>
        <w:t xml:space="preserve">Федеральное государственное автономное образовательное </w:t>
      </w:r>
    </w:p>
    <w:p w14:paraId="2F322EBC" w14:textId="77777777" w:rsidR="00FC01DA" w:rsidRPr="001D7C8D" w:rsidRDefault="00FC01DA" w:rsidP="00FC01D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D7C8D">
        <w:rPr>
          <w:sz w:val="28"/>
          <w:szCs w:val="28"/>
        </w:rPr>
        <w:t xml:space="preserve">учреждение высшего образования </w:t>
      </w:r>
    </w:p>
    <w:p w14:paraId="3337B698" w14:textId="77777777" w:rsidR="00FC01DA" w:rsidRPr="001D7C8D" w:rsidRDefault="00FC01D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  <w:r w:rsidRPr="001D7C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  <w:t>Национальный исследовательский университет “МИЭТ”</w:t>
      </w:r>
    </w:p>
    <w:p w14:paraId="7B64A5F4" w14:textId="77777777" w:rsidR="00141128" w:rsidRPr="001D7C8D" w:rsidRDefault="00141128" w:rsidP="00FC01DA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14:paraId="5F3F7F72" w14:textId="77777777" w:rsidR="00FC01DA" w:rsidRPr="001D7C8D" w:rsidRDefault="009D27A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  <w:t xml:space="preserve">Институт </w:t>
      </w:r>
      <w:proofErr w:type="spellStart"/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  <w:t>СПИНТех</w:t>
      </w:r>
      <w:proofErr w:type="spellEnd"/>
    </w:p>
    <w:p w14:paraId="2209115B" w14:textId="77777777" w:rsidR="00134C7A" w:rsidRPr="001D7C8D" w:rsidRDefault="00134C7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14:paraId="50EB9AD6" w14:textId="77777777" w:rsidR="00134C7A" w:rsidRPr="001D7C8D" w:rsidRDefault="00134C7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14:paraId="799FE838" w14:textId="77777777" w:rsidR="00134C7A" w:rsidRPr="001D7C8D" w:rsidRDefault="00134C7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14:paraId="6FB345B1" w14:textId="77777777" w:rsidR="00451B10" w:rsidRDefault="00904B8D" w:rsidP="00374FFA">
      <w:pPr>
        <w:tabs>
          <w:tab w:val="left" w:pos="720"/>
        </w:tabs>
        <w:suppressAutoHyphens/>
        <w:autoSpaceDN w:val="0"/>
        <w:spacing w:after="0"/>
        <w:jc w:val="center"/>
        <w:rPr>
          <w:ins w:id="0" w:author="Алексей Прокофьев" w:date="2020-09-20T22:26:00Z"/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  <w:t xml:space="preserve">Курс: </w:t>
      </w:r>
      <w:del w:id="1" w:author="Алексей Прокофьев" w:date="2020-09-20T22:26:00Z">
        <w:r w:rsidDel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</w:rPr>
          <w:delText>Управление проектами</w:delText>
        </w:r>
      </w:del>
    </w:p>
    <w:p w14:paraId="069C9C71" w14:textId="3D8C54A8" w:rsidR="00374FFA" w:rsidRPr="00904B8D" w:rsidRDefault="00451B10" w:rsidP="00374FF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</w:pPr>
      <w:ins w:id="2" w:author="Алексей Прокофьев" w:date="2020-09-20T22:26:00Z">
        <w:r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</w:rPr>
          <w:t>Основы управления проектами</w:t>
        </w:r>
      </w:ins>
      <w:r w:rsid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  <w:br/>
      </w:r>
    </w:p>
    <w:p w14:paraId="412A4456" w14:textId="77777777" w:rsidR="00374FFA" w:rsidRDefault="00374FFA" w:rsidP="00374FF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</w:pPr>
    </w:p>
    <w:p w14:paraId="0D8C744E" w14:textId="77777777" w:rsidR="002C6423" w:rsidRDefault="002C6423" w:rsidP="00FC01D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14:paraId="60569EBD" w14:textId="77777777" w:rsidR="008911CB" w:rsidRDefault="00904B8D" w:rsidP="009D27A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0" w:themeColor="text1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b/>
          <w:color w:val="000000" w:themeColor="text1"/>
          <w:kern w:val="3"/>
          <w:sz w:val="28"/>
          <w:szCs w:val="28"/>
        </w:rPr>
        <w:t>Лабораторная работа №1</w:t>
      </w:r>
    </w:p>
    <w:p w14:paraId="7614A0A8" w14:textId="77777777" w:rsidR="00904B8D" w:rsidRPr="00904B8D" w:rsidRDefault="00904B8D" w:rsidP="009D27A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B050"/>
          <w:kern w:val="3"/>
          <w:sz w:val="28"/>
          <w:szCs w:val="28"/>
        </w:rPr>
      </w:pPr>
      <w:r w:rsidRPr="00904B8D">
        <w:rPr>
          <w:rFonts w:ascii="Times New Roman" w:eastAsia="WenQuanYi Micro Hei" w:hAnsi="Times New Roman" w:cs="Times New Roman"/>
          <w:b/>
          <w:color w:val="000000" w:themeColor="text1"/>
          <w:kern w:val="3"/>
          <w:sz w:val="28"/>
          <w:szCs w:val="28"/>
        </w:rPr>
        <w:t>“</w:t>
      </w:r>
      <w:r w:rsidRPr="00904B8D">
        <w:rPr>
          <w:rFonts w:ascii="Times New Roman" w:hAnsi="Times New Roman" w:cs="Times New Roman"/>
          <w:b/>
          <w:sz w:val="28"/>
          <w:szCs w:val="28"/>
        </w:rPr>
        <w:t xml:space="preserve">Знакомство с MS </w:t>
      </w:r>
      <w:proofErr w:type="spellStart"/>
      <w:r w:rsidRPr="00904B8D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Pr="00904B8D">
        <w:rPr>
          <w:rFonts w:ascii="Times New Roman" w:hAnsi="Times New Roman" w:cs="Times New Roman"/>
          <w:b/>
          <w:sz w:val="28"/>
          <w:szCs w:val="28"/>
        </w:rPr>
        <w:t>. Иерархическая структура работ.</w:t>
      </w:r>
      <w:r w:rsidRPr="00904B8D">
        <w:rPr>
          <w:rFonts w:ascii="Times New Roman" w:eastAsia="WenQuanYi Micro Hei" w:hAnsi="Times New Roman" w:cs="Times New Roman"/>
          <w:b/>
          <w:color w:val="000000" w:themeColor="text1"/>
          <w:kern w:val="3"/>
          <w:sz w:val="28"/>
          <w:szCs w:val="28"/>
        </w:rPr>
        <w:t>”</w:t>
      </w:r>
    </w:p>
    <w:p w14:paraId="106451BC" w14:textId="77777777" w:rsidR="002C6423" w:rsidRDefault="002C6423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B050"/>
          <w:kern w:val="3"/>
          <w:sz w:val="28"/>
          <w:szCs w:val="28"/>
        </w:rPr>
      </w:pPr>
    </w:p>
    <w:p w14:paraId="73A040C8" w14:textId="77777777" w:rsidR="00FC01DA" w:rsidRPr="00460B73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  <w:t>Группа П-3</w:t>
      </w:r>
      <w:r w:rsidR="00460B73"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  <w:t>4</w:t>
      </w:r>
    </w:p>
    <w:p w14:paraId="65E22E4B" w14:textId="77777777" w:rsidR="00460B73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  <w:t xml:space="preserve">Селезнева Валерия </w:t>
      </w:r>
    </w:p>
    <w:p w14:paraId="3116D3FB" w14:textId="77777777"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14:paraId="53CF0AC4" w14:textId="77777777"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14:paraId="48DCDF17" w14:textId="77777777"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14:paraId="5C673FAF" w14:textId="77777777"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14:paraId="0002FD9C" w14:textId="77777777"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14:paraId="0DC805C5" w14:textId="77777777"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14:paraId="4D91FD9B" w14:textId="77777777" w:rsidR="00904B8D" w:rsidRPr="003925E0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kern w:val="3"/>
          <w:sz w:val="28"/>
          <w:szCs w:val="28"/>
        </w:rPr>
      </w:pPr>
    </w:p>
    <w:p w14:paraId="74BAFCF5" w14:textId="77777777" w:rsidR="00904B8D" w:rsidRDefault="007400B8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ind w:firstLine="567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AD786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Москва </w:t>
      </w:r>
      <w:r w:rsidR="00FC01DA" w:rsidRPr="00AD786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20</w:t>
      </w:r>
      <w:r w:rsidR="009D27AA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20</w:t>
      </w:r>
    </w:p>
    <w:p w14:paraId="44873CD6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1335C512" w14:textId="77777777" w:rsidR="00AB2057" w:rsidRPr="00904B8D" w:rsidRDefault="00CE11A9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4B8D">
        <w:rPr>
          <w:rFonts w:ascii="Times New Roman" w:eastAsia="WenQuanYi Micro Hei" w:hAnsi="Times New Roman" w:cs="Times New Roman"/>
          <w:b/>
          <w:kern w:val="3"/>
          <w:sz w:val="28"/>
          <w:szCs w:val="28"/>
        </w:rPr>
        <w:t xml:space="preserve"> </w:t>
      </w:r>
      <w:r w:rsidR="00904B8D" w:rsidRPr="00904B8D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  <w:r w:rsidR="00904B8D" w:rsidRPr="00904B8D">
        <w:rPr>
          <w:rFonts w:ascii="Times New Roman" w:hAnsi="Times New Roman" w:cs="Times New Roman"/>
          <w:sz w:val="28"/>
          <w:szCs w:val="28"/>
        </w:rPr>
        <w:t xml:space="preserve"> – познакомиться с основными функциями программы MS </w:t>
      </w:r>
      <w:proofErr w:type="spellStart"/>
      <w:r w:rsidR="00904B8D" w:rsidRPr="00904B8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904B8D" w:rsidRPr="00904B8D">
        <w:rPr>
          <w:rFonts w:ascii="Times New Roman" w:hAnsi="Times New Roman" w:cs="Times New Roman"/>
          <w:sz w:val="28"/>
          <w:szCs w:val="28"/>
        </w:rPr>
        <w:t>, освоить построение иерархической структуры работ.</w:t>
      </w:r>
    </w:p>
    <w:p w14:paraId="10D60986" w14:textId="77777777"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38262E" w14:textId="77777777"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4B8D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4B1D9E02" w14:textId="77777777" w:rsidR="00904B8D" w:rsidRPr="00451B10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04B8D">
        <w:rPr>
          <w:rFonts w:ascii="Times New Roman" w:hAnsi="Times New Roman" w:cs="Times New Roman"/>
          <w:sz w:val="28"/>
          <w:szCs w:val="28"/>
        </w:rPr>
        <w:t>лительность задач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04B8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Составление бизнес-плана</w:t>
      </w:r>
      <w:r w:rsidRPr="00904B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была изменена</w:t>
      </w:r>
      <w:r w:rsidRPr="00904B8D">
        <w:rPr>
          <w:rFonts w:ascii="Times New Roman" w:hAnsi="Times New Roman" w:cs="Times New Roman"/>
          <w:sz w:val="28"/>
          <w:szCs w:val="28"/>
        </w:rPr>
        <w:t>, при этом общая длительность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изменилась на то количество дней, что было добавлено ( 2 дня).</w:t>
      </w:r>
    </w:p>
    <w:p w14:paraId="4A4390C3" w14:textId="3DF3EE72" w:rsidR="00904B8D" w:rsidRPr="00EF33E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hAnsi="Times New Roman" w:cs="Times New Roman"/>
          <w:b/>
          <w:sz w:val="28"/>
          <w:szCs w:val="28"/>
        </w:rPr>
        <w:br/>
      </w:r>
      <w:del w:id="3" w:author="Алексей Прокофьев" w:date="2020-09-20T22:27:00Z">
        <w:r w:rsidRPr="00904B8D" w:rsidDel="00451B10">
          <w:rPr>
            <w:rFonts w:ascii="Times New Roman" w:eastAsia="WenQuanYi Micro Hei" w:hAnsi="Times New Roman" w:cs="Times New Roman"/>
            <w:b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5870A3E8" wp14:editId="3425F4EE">
              <wp:extent cx="3334216" cy="1829055"/>
              <wp:effectExtent l="19050" t="0" r="0" b="0"/>
              <wp:docPr id="1" name="Рисунок 0" descr="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png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4216" cy="1829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" w:author="Алексей Прокофьев" w:date="2020-09-20T22:27:00Z">
        <w:r w:rsidR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t>Скриншот не нужен</w:t>
        </w:r>
      </w:ins>
    </w:p>
    <w:p w14:paraId="1D15611C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</w:p>
    <w:p w14:paraId="583B2199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 2.</w:t>
      </w:r>
    </w:p>
    <w:p w14:paraId="6F84CDC9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Вставьте столбец «СДР» (Структура декомпозиции работ)</w:t>
      </w:r>
    </w:p>
    <w:p w14:paraId="54D784BD" w14:textId="756684BA" w:rsidR="00904B8D" w:rsidRPr="00904B8D" w:rsidDel="00451B10" w:rsidRDefault="00904B8D" w:rsidP="00904B8D">
      <w:pPr>
        <w:pStyle w:val="a4"/>
        <w:widowControl w:val="0"/>
        <w:numPr>
          <w:ilvl w:val="0"/>
          <w:numId w:val="30"/>
        </w:numPr>
        <w:tabs>
          <w:tab w:val="left" w:pos="720"/>
        </w:tabs>
        <w:suppressAutoHyphens/>
        <w:autoSpaceDN w:val="0"/>
        <w:spacing w:after="0" w:line="360" w:lineRule="auto"/>
        <w:rPr>
          <w:del w:id="5" w:author="Алексей Прокофьев" w:date="2020-09-20T22:27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6" w:author="Алексей Прокофьев" w:date="2020-09-20T22:27:00Z"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 xml:space="preserve">Щелкнуть правой кнопкой мыши по заголовку одного из столбцов и нажать 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“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вставить столбец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”.</w:delText>
        </w:r>
      </w:del>
    </w:p>
    <w:p w14:paraId="6B0C3614" w14:textId="4631E009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val="en-US" w:eastAsia="hi-IN" w:bidi="hi-IN"/>
        </w:rPr>
      </w:pPr>
      <w:del w:id="7" w:author="Алексей Прокофьев" w:date="2020-09-20T22:27:00Z">
        <w:r w:rsidDel="00451B10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lastRenderedPageBreak/>
          <w:drawing>
            <wp:inline distT="0" distB="0" distL="0" distR="0" wp14:anchorId="456D3758" wp14:editId="3389C1D7">
              <wp:extent cx="3372321" cy="3562847"/>
              <wp:effectExtent l="19050" t="0" r="0" b="0"/>
              <wp:docPr id="2" name="Рисунок 1" descr="2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21.png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2321" cy="35628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8" w:author="Алексей Прокофьев" w:date="2020-09-20T22:27:00Z">
        <w:r w:rsidR="00451B10" w:rsidRPr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t xml:space="preserve"> </w:t>
        </w:r>
      </w:ins>
    </w:p>
    <w:p w14:paraId="4E837AED" w14:textId="50943B70" w:rsidR="00904B8D" w:rsidRPr="00904B8D" w:rsidDel="00451B10" w:rsidRDefault="00904B8D" w:rsidP="00904B8D">
      <w:pPr>
        <w:pStyle w:val="a4"/>
        <w:widowControl w:val="0"/>
        <w:numPr>
          <w:ilvl w:val="0"/>
          <w:numId w:val="30"/>
        </w:numPr>
        <w:tabs>
          <w:tab w:val="left" w:pos="720"/>
        </w:tabs>
        <w:suppressAutoHyphens/>
        <w:autoSpaceDN w:val="0"/>
        <w:spacing w:after="0" w:line="360" w:lineRule="auto"/>
        <w:rPr>
          <w:del w:id="9" w:author="Алексей Прокофьев" w:date="2020-09-20T22:27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10" w:author="Алексей Прокофьев" w:date="2020-09-20T22:27:00Z"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Задать данные для столбца.</w:delText>
        </w:r>
      </w:del>
    </w:p>
    <w:p w14:paraId="250FB209" w14:textId="31DB53FD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11" w:author="Алексей Прокофьев" w:date="2020-09-20T22:27:00Z">
        <w:r w:rsidDel="00451B10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7DDF500A" wp14:editId="61405992">
              <wp:extent cx="4020111" cy="1733792"/>
              <wp:effectExtent l="19050" t="0" r="0" b="0"/>
              <wp:docPr id="3" name="Рисунок 2" descr="2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22.png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111" cy="17337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2" w:author="Алексей Прокофьев" w:date="2020-09-20T22:27:00Z">
        <w:r w:rsidR="00451B10" w:rsidRPr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t xml:space="preserve"> </w:t>
        </w:r>
      </w:ins>
    </w:p>
    <w:p w14:paraId="662DD83C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07CD7541" w14:textId="77777777" w:rsidR="00904B8D" w:rsidRPr="00904B8D" w:rsidRDefault="00904B8D" w:rsidP="00904B8D">
      <w:pPr>
        <w:pStyle w:val="a4"/>
        <w:widowControl w:val="0"/>
        <w:numPr>
          <w:ilvl w:val="0"/>
          <w:numId w:val="30"/>
        </w:numPr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Результат.</w:t>
      </w:r>
    </w:p>
    <w:p w14:paraId="7017F0F6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 wp14:anchorId="7A54839B" wp14:editId="1749BDE2">
            <wp:extent cx="2295846" cy="1905266"/>
            <wp:effectExtent l="19050" t="0" r="9204" b="0"/>
            <wp:docPr id="8" name="Рисунок 7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0FF7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226567A6" w14:textId="1B57BEEF" w:rsidR="00904B8D" w:rsidRPr="00904B8D" w:rsidDel="00451B10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del w:id="13" w:author="Алексей Прокофьев" w:date="2020-09-20T22:28:00Z"/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del w:id="14" w:author="Алексей Прокофьев" w:date="2020-09-20T22:28:00Z">
        <w:r w:rsidRPr="00904B8D" w:rsidDel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delText>Задание 3.</w:delText>
        </w:r>
      </w:del>
    </w:p>
    <w:p w14:paraId="27461AE1" w14:textId="24673FF3" w:rsidR="00904B8D" w:rsidDel="00451B10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del w:id="15" w:author="Алексей Прокофьев" w:date="2020-09-20T22:28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16" w:author="Алексей Прокофьев" w:date="2020-09-20T22:28:00Z"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 xml:space="preserve">Запустите мастер диаграмм Ганта, выберите 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 xml:space="preserve"> 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 xml:space="preserve">«Критический путь», нажмите 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lastRenderedPageBreak/>
          <w:delText>«Готово», затем «Форматировать» и «Выход»</w:delText>
        </w:r>
      </w:del>
    </w:p>
    <w:p w14:paraId="4781FFD5" w14:textId="14E1B4A1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17" w:author="Алексей Прокофьев" w:date="2020-09-20T22:28:00Z">
        <w:r w:rsidDel="00451B10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03064239" wp14:editId="56B01E44">
              <wp:extent cx="3911296" cy="2219325"/>
              <wp:effectExtent l="19050" t="0" r="0" b="0"/>
              <wp:docPr id="5" name="Рисунок 4" descr="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3.png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1251" cy="22192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8" w:author="Алексей Прокофьев" w:date="2020-09-20T22:28:00Z">
        <w:r w:rsidR="00451B10" w:rsidRPr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t xml:space="preserve"> </w:t>
        </w:r>
      </w:ins>
    </w:p>
    <w:p w14:paraId="61405CE7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7D38F18A" w14:textId="77777777"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 4.</w:t>
      </w:r>
    </w:p>
    <w:p w14:paraId="0C97435B" w14:textId="50E01D31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Для отображения общего временного резерва вызовите мастер диаграмм </w:t>
      </w:r>
      <w:proofErr w:type="spellStart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Ганта</w:t>
      </w:r>
      <w:proofErr w:type="spellEnd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 еще раз, выберите пункт «Настроить диаграмму </w:t>
      </w:r>
      <w:proofErr w:type="spellStart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Ганта</w:t>
      </w:r>
      <w:proofErr w:type="spellEnd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», затем «Общий временной резерв». Поменяйте длительность задачи, находящейся на критическом пути, и задачи, которая имеет временной резерв.</w:t>
      </w:r>
      <w:ins w:id="19" w:author="Алексей Прокофьев" w:date="2020-09-20T22:29:00Z">
        <w:r w:rsidR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t xml:space="preserve"> В ЧЕМ РАЗНИЦА? Нужен ответ на вопрос.</w:t>
        </w:r>
      </w:ins>
    </w:p>
    <w:p w14:paraId="21FFB63A" w14:textId="74446835" w:rsidR="00904B8D" w:rsidRPr="00904B8D" w:rsidDel="00451B10" w:rsidRDefault="00904B8D" w:rsidP="00904B8D">
      <w:pPr>
        <w:pStyle w:val="a4"/>
        <w:widowControl w:val="0"/>
        <w:numPr>
          <w:ilvl w:val="0"/>
          <w:numId w:val="32"/>
        </w:numPr>
        <w:tabs>
          <w:tab w:val="left" w:pos="720"/>
        </w:tabs>
        <w:suppressAutoHyphens/>
        <w:autoSpaceDN w:val="0"/>
        <w:spacing w:after="0" w:line="360" w:lineRule="auto"/>
        <w:rPr>
          <w:del w:id="20" w:author="Алексей Прокофьев" w:date="2020-09-20T22:28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21" w:author="Алексей Прокофьев" w:date="2020-09-20T22:28:00Z"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Изначальный вариант без изменений.</w:delText>
        </w:r>
      </w:del>
    </w:p>
    <w:p w14:paraId="69FEA370" w14:textId="275F7A40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22" w:author="Алексей Прокофьев" w:date="2020-09-20T22:28:00Z">
        <w:r w:rsidDel="00451B10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5771FFED" wp14:editId="34F849EA">
              <wp:extent cx="2228850" cy="1227483"/>
              <wp:effectExtent l="19050" t="0" r="0" b="0"/>
              <wp:docPr id="6" name="Рисунок 5" descr="4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41.png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9161" cy="12276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3" w:author="Алексей Прокофьев" w:date="2020-09-20T22:28:00Z">
        <w:r w:rsidR="00451B10" w:rsidRPr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t xml:space="preserve"> </w:t>
        </w:r>
      </w:ins>
    </w:p>
    <w:p w14:paraId="68D0EDC1" w14:textId="0884C3CE" w:rsidR="00904B8D" w:rsidRPr="00904B8D" w:rsidDel="00451B10" w:rsidRDefault="00904B8D" w:rsidP="00904B8D">
      <w:pPr>
        <w:pStyle w:val="a4"/>
        <w:widowControl w:val="0"/>
        <w:numPr>
          <w:ilvl w:val="0"/>
          <w:numId w:val="32"/>
        </w:numPr>
        <w:tabs>
          <w:tab w:val="left" w:pos="720"/>
        </w:tabs>
        <w:suppressAutoHyphens/>
        <w:autoSpaceDN w:val="0"/>
        <w:spacing w:after="0" w:line="360" w:lineRule="auto"/>
        <w:rPr>
          <w:del w:id="24" w:author="Алексей Прокофьев" w:date="2020-09-20T22:28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25" w:author="Алексей Прокофьев" w:date="2020-09-20T22:28:00Z"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После изменений.</w:delText>
        </w:r>
      </w:del>
    </w:p>
    <w:p w14:paraId="323DFECC" w14:textId="1D141B13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26" w:author="Алексей Прокофьев" w:date="2020-09-20T22:28:00Z">
        <w:r w:rsidDel="00451B10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3E03F576" wp14:editId="6F7F14F0">
              <wp:extent cx="2274795" cy="1104900"/>
              <wp:effectExtent l="19050" t="0" r="0" b="0"/>
              <wp:docPr id="7" name="Рисунок 6" descr="4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42.png"/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1403" cy="1108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7" w:author="Алексей Прокофьев" w:date="2020-09-20T22:28:00Z">
        <w:r w:rsidR="00451B10" w:rsidRPr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t xml:space="preserve"> </w:t>
        </w:r>
      </w:ins>
    </w:p>
    <w:p w14:paraId="0F64B15A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24F489FC" w14:textId="2EBF8644" w:rsidR="00904B8D" w:rsidDel="00451B10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del w:id="28" w:author="Алексей Прокофьев" w:date="2020-09-20T22:29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29" w:author="Алексей Прокофьев" w:date="2020-09-20T22:29:00Z"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 xml:space="preserve">В связи с тем что изменилась длительность в задаче 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“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Планирование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”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 xml:space="preserve"> подзадачу  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“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Составление бизнес-плана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”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 xml:space="preserve"> (сократилась на 1 день)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 xml:space="preserve"> 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изменилась общая длительность всего процесса( сократилась на 1 день).</w:delText>
        </w:r>
      </w:del>
    </w:p>
    <w:p w14:paraId="048EA511" w14:textId="1213D195" w:rsidR="00451B10" w:rsidRDefault="00451B10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ins w:id="30" w:author="Алексей Прокофьев" w:date="2020-09-20T22:29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ins w:id="31" w:author="Алексей Прокофьев" w:date="2020-09-20T22:29:00Z">
        <w:r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lastRenderedPageBreak/>
          <w:t>Нет ответа на вопрос.</w:t>
        </w:r>
      </w:ins>
    </w:p>
    <w:p w14:paraId="545E5C8A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43110BB9" w14:textId="7423D0F4" w:rsidR="00904B8D" w:rsidDel="00451B10" w:rsidRDefault="00904B8D" w:rsidP="00451B10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del w:id="32" w:author="Алексей Прокофьев" w:date="2020-09-20T22:30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33" w:author="Алексей Прокофьев" w:date="2020-09-20T22:30:00Z">
        <w:r w:rsidRPr="00904B8D" w:rsidDel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delText>Задание 5.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br/>
          <w:delText>1)</w:delText>
        </w:r>
        <w:r w:rsidRPr="00904B8D" w:rsidDel="00451B10">
          <w:delText xml:space="preserve"> 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Создайте пять задач под номерами (введите номера от 1 до 5 в поля столбца «Название задачи»).</w:delText>
        </w:r>
      </w:del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del w:id="34" w:author="Алексей Прокофьев" w:date="2020-09-20T22:30:00Z">
        <w:r w:rsidDel="00451B10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64B3BEB3" wp14:editId="6D8CBB6A">
              <wp:extent cx="3524250" cy="956810"/>
              <wp:effectExtent l="19050" t="0" r="0" b="0"/>
              <wp:docPr id="9" name="Рисунок 8" descr="5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51.png"/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24743" cy="9569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5" w:author="Алексей Прокофьев" w:date="2020-09-20T22:30:00Z">
        <w:r w:rsidR="00451B10" w:rsidRPr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t xml:space="preserve"> </w:t>
        </w:r>
      </w:ins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del w:id="36" w:author="Алексей Прокофьев" w:date="2020-09-20T22:30:00Z"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2)</w:delText>
        </w:r>
        <w:r w:rsidRPr="00904B8D" w:rsidDel="00451B10">
          <w:delText xml:space="preserve"> </w:delText>
        </w:r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Включите отображение суммарной задачи проекта и СДР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.</w:delText>
        </w:r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br/>
        </w:r>
        <w:r w:rsidDel="00451B10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677C4728" wp14:editId="4276085A">
              <wp:extent cx="2990850" cy="1190625"/>
              <wp:effectExtent l="19050" t="0" r="0" b="0"/>
              <wp:docPr id="10" name="Рисунок 9" descr="5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52.png"/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1268" cy="11907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7" w:author="Алексей Прокофьев" w:date="2020-09-20T22:30:00Z">
        <w:r w:rsidR="00451B10" w:rsidRPr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t xml:space="preserve"> </w:t>
        </w:r>
      </w:ins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del w:id="38" w:author="Алексей Прокофьев" w:date="2020-09-20T22:30:00Z">
        <w:r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Задание 6.</w:delText>
        </w:r>
      </w:del>
    </w:p>
    <w:p w14:paraId="7FFBA021" w14:textId="1DEEE6F3" w:rsidR="00904B8D" w:rsidRDefault="00904B8D" w:rsidP="00451B10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39" w:author="Алексей Прокофьев" w:date="2020-09-20T22:30:00Z">
        <w:r w:rsidRPr="00904B8D" w:rsidDel="00451B10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Создайте иерархию: выделите несколько задач (2,3,4) и нажмите стрелку «Понизить уровень задачи»</w:delText>
        </w:r>
      </w:del>
    </w:p>
    <w:p w14:paraId="733B0FB7" w14:textId="718C38C6" w:rsidR="00904B8D" w:rsidDel="00EF33ED" w:rsidRDefault="00904B8D" w:rsidP="00EF33E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del w:id="40" w:author="Алексей Прокофьев" w:date="2020-09-20T22:32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41" w:author="Алексей Прокофьев" w:date="2020-09-20T22:30:00Z">
        <w:r w:rsidDel="00451B10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39EDA38F" wp14:editId="2721DE69">
              <wp:extent cx="1762125" cy="3182458"/>
              <wp:effectExtent l="19050" t="0" r="9525" b="0"/>
              <wp:docPr id="11" name="Рисунок 10" descr="6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61.png"/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2371" cy="31829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2" w:author="Алексей Прокофьев" w:date="2020-09-20T22:30:00Z">
        <w:r w:rsidR="00451B10" w:rsidRPr="00451B10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t xml:space="preserve"> </w:t>
        </w:r>
      </w:ins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del w:id="43" w:author="Алексей Прокофьев" w:date="2020-09-20T22:32:00Z">
        <w:r w:rsidDel="00EF33ED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lastRenderedPageBreak/>
          <w:drawing>
            <wp:inline distT="0" distB="0" distL="0" distR="0" wp14:anchorId="176B192D" wp14:editId="093DC88F">
              <wp:extent cx="5725324" cy="1162212"/>
              <wp:effectExtent l="19050" t="0" r="8726" b="0"/>
              <wp:docPr id="12" name="Рисунок 11" descr="6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62.png"/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5324" cy="11622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del w:id="44" w:author="Алексей Прокофьев" w:date="2020-09-20T22:32:00Z">
        <w:r w:rsidDel="00EF33ED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Задание 7.</w:delText>
        </w:r>
      </w:del>
    </w:p>
    <w:p w14:paraId="3BD6D7E4" w14:textId="3FFE06F7" w:rsidR="00904B8D" w:rsidRDefault="00904B8D" w:rsidP="00EF33E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45" w:author="Алексей Прокофьев" w:date="2020-09-20T22:32:00Z">
        <w:r w:rsidRPr="00904B8D" w:rsidDel="00EF33ED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Введите произвольную длительность задач</w:delText>
        </w:r>
        <w:r w:rsidDel="00EF33ED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.</w:delText>
        </w:r>
      </w:del>
    </w:p>
    <w:p w14:paraId="3C251BC5" w14:textId="2243BFD6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46" w:author="Алексей Прокофьев" w:date="2020-09-20T22:32:00Z">
        <w:r w:rsidDel="00EF33ED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73F4EBA0" wp14:editId="1C233CD3">
              <wp:extent cx="5725324" cy="1238423"/>
              <wp:effectExtent l="19050" t="0" r="8726" b="0"/>
              <wp:docPr id="13" name="Рисунок 12" descr="7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71.png"/>
                      <pic:cNvPicPr/>
                    </pic:nvPicPr>
                    <pic:blipFill>
                      <a:blip r:embed="rId1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5324" cy="12384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6A73B84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08A326D3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76152778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249816FD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79B6AD11" w14:textId="3FFA016A" w:rsidR="00904B8D" w:rsidRPr="00904B8D" w:rsidDel="00EF33E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del w:id="47" w:author="Алексей Прокофьев" w:date="2020-09-20T22:33:00Z"/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del w:id="48" w:author="Алексей Прокофьев" w:date="2020-09-20T22:33:00Z">
        <w:r w:rsidRPr="00904B8D" w:rsidDel="00EF33ED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delText>Задание 8.</w:delText>
        </w:r>
      </w:del>
    </w:p>
    <w:p w14:paraId="701A581D" w14:textId="46B94EA6" w:rsidR="00904B8D" w:rsidDel="00EF33E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del w:id="49" w:author="Алексей Прокофьев" w:date="2020-09-20T22:33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50" w:author="Алексей Прокофьев" w:date="2020-09-20T22:33:00Z">
        <w:r w:rsidRPr="00904B8D" w:rsidDel="00EF33ED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Создайте две вехи.</w:delText>
        </w:r>
      </w:del>
    </w:p>
    <w:p w14:paraId="3DB342F3" w14:textId="0F5E0FFE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51" w:author="Алексей Прокофьев" w:date="2020-09-20T22:33:00Z">
        <w:r w:rsidDel="00EF33ED">
          <w:rPr>
            <w:rFonts w:ascii="Times New Roman" w:eastAsia="WenQuanYi Micro Hei" w:hAnsi="Times New Roman" w:cs="Times New Roman"/>
            <w:noProof/>
            <w:color w:val="00000A"/>
            <w:kern w:val="3"/>
            <w:sz w:val="28"/>
            <w:szCs w:val="28"/>
            <w:lang w:eastAsia="ru-RU"/>
          </w:rPr>
          <w:drawing>
            <wp:inline distT="0" distB="0" distL="0" distR="0" wp14:anchorId="25BD9C36" wp14:editId="26984A15">
              <wp:extent cx="5401429" cy="390580"/>
              <wp:effectExtent l="19050" t="0" r="8771" b="0"/>
              <wp:docPr id="14" name="Рисунок 13" descr="8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81.png"/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1429" cy="390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11C4C35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55A43E42" w14:textId="77777777"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 9.</w:t>
      </w:r>
    </w:p>
    <w:p w14:paraId="18F53BE0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Свяжите задачи 2-3, 3-4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.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  <w:t>1) Связывание задач 2-3</w:t>
      </w:r>
      <w:r w:rsidRPr="00EF33E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val="en-US" w:eastAsia="hi-IN" w:bidi="hi-IN"/>
        </w:rPr>
        <w:t>:</w:t>
      </w:r>
    </w:p>
    <w:p w14:paraId="1306C84F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 wp14:anchorId="0C2A2A1B" wp14:editId="489E0DB9">
            <wp:extent cx="3801006" cy="371527"/>
            <wp:effectExtent l="19050" t="0" r="8994" b="0"/>
            <wp:docPr id="15" name="Рисунок 14" descr="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  <w:t>2)Связывание задач 3-4</w:t>
      </w:r>
      <w:r w:rsidRPr="00EF33E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val="en-US" w:eastAsia="hi-IN" w:bidi="hi-IN"/>
        </w:rPr>
        <w:t>:</w:t>
      </w:r>
    </w:p>
    <w:p w14:paraId="19D8E8B8" w14:textId="77777777" w:rsidR="00EF33E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ins w:id="52" w:author="Алексей Прокофьев" w:date="2020-09-20T22:33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 wp14:anchorId="728149B8" wp14:editId="64F61E0A">
            <wp:extent cx="3839111" cy="743054"/>
            <wp:effectExtent l="19050" t="0" r="8989" b="0"/>
            <wp:docPr id="16" name="Рисунок 15" descr="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4091" w14:textId="6A41C5AB" w:rsidR="00904B8D" w:rsidRPr="00EF33ED" w:rsidRDefault="00EF33E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  <w:rPrChange w:id="53" w:author="Алексей Прокофьев" w:date="2020-09-20T22:33:00Z">
            <w:rPr>
              <w:rFonts w:ascii="Times New Roman" w:eastAsia="WenQuanYi Micro Hei" w:hAnsi="Times New Roman" w:cs="Times New Roman"/>
              <w:b/>
              <w:color w:val="00000A"/>
              <w:kern w:val="3"/>
              <w:sz w:val="28"/>
              <w:szCs w:val="28"/>
              <w:lang w:val="en-US" w:eastAsia="hi-IN" w:bidi="hi-IN"/>
            </w:rPr>
          </w:rPrChange>
        </w:rPr>
      </w:pPr>
      <w:ins w:id="54" w:author="Алексей Прокофьев" w:date="2020-09-20T22:33:00Z">
        <w:r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t xml:space="preserve">Нужен скриншот (один), где видно и строчки задач </w:t>
        </w:r>
        <w:r w:rsidRPr="00EF33ED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val="en-US" w:eastAsia="hi-IN" w:bidi="hi-IN"/>
          </w:rPr>
          <w:t xml:space="preserve">^ </w:t>
        </w:r>
        <w:r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t xml:space="preserve">и диаграмму </w:t>
        </w:r>
        <w:proofErr w:type="spellStart"/>
        <w:r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t>Ганта</w:t>
        </w:r>
      </w:ins>
      <w:proofErr w:type="spellEnd"/>
      <w:r w:rsid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br/>
      </w:r>
      <w:r w:rsid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 w:rsid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lastRenderedPageBreak/>
        <w:t>Задание</w:t>
      </w:r>
      <w:r w:rsidR="00904B8D" w:rsidRPr="00EF33E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  <w:rPrChange w:id="55" w:author="Алексей Прокофьев" w:date="2020-09-20T22:33:00Z">
            <w:rPr>
              <w:rFonts w:ascii="Times New Roman" w:eastAsia="WenQuanYi Micro Hei" w:hAnsi="Times New Roman" w:cs="Times New Roman"/>
              <w:b/>
              <w:color w:val="00000A"/>
              <w:kern w:val="3"/>
              <w:sz w:val="28"/>
              <w:szCs w:val="28"/>
              <w:lang w:val="en-US" w:eastAsia="hi-IN" w:bidi="hi-IN"/>
            </w:rPr>
          </w:rPrChange>
        </w:rPr>
        <w:t xml:space="preserve"> 10.</w:t>
      </w:r>
    </w:p>
    <w:p w14:paraId="439CA130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Дважды щелкните по линии, соединяющей задачи на диаграмме </w:t>
      </w:r>
      <w:proofErr w:type="spellStart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Ганта</w:t>
      </w:r>
      <w:proofErr w:type="spellEnd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. Выберите нужный тип связи и установите запаздывание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.</w:t>
      </w:r>
    </w:p>
    <w:p w14:paraId="6AE09636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44EF8569" w14:textId="70A84848" w:rsidR="00904B8D" w:rsidDel="00EF33ED" w:rsidRDefault="00904B8D" w:rsidP="00EF33E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del w:id="56" w:author="Алексей Прокофьев" w:date="2020-09-20T22:34:00Z"/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 wp14:anchorId="50EB4BC2" wp14:editId="6DC6416B">
            <wp:extent cx="3591426" cy="1428950"/>
            <wp:effectExtent l="19050" t="0" r="9024" b="0"/>
            <wp:docPr id="17" name="Рисунок 16" descr="1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 wp14:anchorId="69C88DF2" wp14:editId="76D4424A">
            <wp:extent cx="5940425" cy="1606550"/>
            <wp:effectExtent l="19050" t="0" r="3175" b="0"/>
            <wp:docPr id="18" name="Рисунок 17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del w:id="57" w:author="Алексей Прокофьев" w:date="2020-09-20T22:34:00Z">
        <w:r w:rsidRPr="00904B8D" w:rsidDel="00EF33ED">
          <w:rPr>
            <w:rFonts w:ascii="Times New Roman" w:eastAsia="WenQuanYi Micro Hei" w:hAnsi="Times New Roman" w:cs="Times New Roman"/>
            <w:b/>
            <w:color w:val="00000A"/>
            <w:kern w:val="3"/>
            <w:sz w:val="28"/>
            <w:szCs w:val="28"/>
            <w:lang w:eastAsia="hi-IN" w:bidi="hi-IN"/>
          </w:rPr>
          <w:delText>Задание 11.</w:delText>
        </w:r>
      </w:del>
    </w:p>
    <w:p w14:paraId="33DDE749" w14:textId="62E1324E" w:rsidR="00904B8D" w:rsidRDefault="00904B8D" w:rsidP="00EF33E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ins w:id="58" w:author="Алексей Прокофьев" w:date="2020-09-20T22:34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del w:id="59" w:author="Алексей Прокофьев" w:date="2020-09-20T22:34:00Z">
        <w:r w:rsidRPr="00904B8D" w:rsidDel="00EF33ED"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delText>Настройте отображение критического пути и общего временного резерва с помощью мастера диаграмм Ганта.</w:delText>
        </w:r>
      </w:del>
    </w:p>
    <w:p w14:paraId="7453BBE4" w14:textId="4B5C1DB4" w:rsidR="00EF33ED" w:rsidRDefault="00EF33ED" w:rsidP="00EF33E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ins w:id="60" w:author="Алексей Прокофьев" w:date="2020-09-20T22:34:00Z"/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27EC503E" w14:textId="1CDC55D8" w:rsidR="00EF33ED" w:rsidRPr="00EF33ED" w:rsidRDefault="00EF33ED" w:rsidP="00EF33ED">
      <w:pPr>
        <w:widowControl w:val="0"/>
        <w:tabs>
          <w:tab w:val="left" w:pos="720"/>
        </w:tabs>
        <w:suppressAutoHyphens/>
        <w:autoSpaceDN w:val="0"/>
        <w:spacing w:after="0" w:line="36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pPrChange w:id="61" w:author="Алексей Прокофьев" w:date="2020-09-20T22:35:00Z">
          <w:pPr>
            <w:widowControl w:val="0"/>
            <w:tabs>
              <w:tab w:val="left" w:pos="720"/>
            </w:tabs>
            <w:suppressAutoHyphens/>
            <w:autoSpaceDN w:val="0"/>
            <w:spacing w:after="0" w:line="360" w:lineRule="auto"/>
          </w:pPr>
        </w:pPrChange>
      </w:pPr>
      <w:ins w:id="62" w:author="Алексей Прокофьев" w:date="2020-09-20T22:34:00Z">
        <w:r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eastAsia="hi-IN" w:bidi="hi-IN"/>
          </w:rPr>
          <w:t>Результат работы</w:t>
        </w:r>
        <w:r>
          <w:rPr>
            <w:rFonts w:ascii="Times New Roman" w:eastAsia="WenQuanYi Micro Hei" w:hAnsi="Times New Roman" w:cs="Times New Roman"/>
            <w:color w:val="00000A"/>
            <w:kern w:val="3"/>
            <w:sz w:val="28"/>
            <w:szCs w:val="28"/>
            <w:lang w:val="en-US" w:eastAsia="hi-IN" w:bidi="hi-IN"/>
          </w:rPr>
          <w:t>:</w:t>
        </w:r>
      </w:ins>
    </w:p>
    <w:p w14:paraId="62FEA2B3" w14:textId="529B5113" w:rsidR="00904B8D" w:rsidRDefault="00904B8D" w:rsidP="00EF33ED">
      <w:pPr>
        <w:widowControl w:val="0"/>
        <w:tabs>
          <w:tab w:val="left" w:pos="720"/>
        </w:tabs>
        <w:suppressAutoHyphens/>
        <w:autoSpaceDN w:val="0"/>
        <w:spacing w:after="0" w:line="36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pPrChange w:id="63" w:author="Алексей Прокофьев" w:date="2020-09-20T22:35:00Z">
          <w:pPr>
            <w:widowControl w:val="0"/>
            <w:tabs>
              <w:tab w:val="left" w:pos="720"/>
            </w:tabs>
            <w:suppressAutoHyphens/>
            <w:autoSpaceDN w:val="0"/>
            <w:spacing w:after="0" w:line="360" w:lineRule="auto"/>
          </w:pPr>
        </w:pPrChange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 wp14:anchorId="1999A7DF" wp14:editId="28BFC84E">
            <wp:extent cx="3715269" cy="1381318"/>
            <wp:effectExtent l="19050" t="0" r="0" b="0"/>
            <wp:docPr id="19" name="Рисунок 18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9C4B" w14:textId="77777777"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14:paraId="74DCDF55" w14:textId="77777777"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</w:p>
    <w:sectPr w:rsidR="00904B8D" w:rsidRPr="00904B8D" w:rsidSect="00353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EEA6B" w14:textId="77777777" w:rsidR="008F6B4F" w:rsidRDefault="008F6B4F" w:rsidP="00E605E3">
      <w:pPr>
        <w:spacing w:after="0" w:line="240" w:lineRule="auto"/>
      </w:pPr>
      <w:r>
        <w:separator/>
      </w:r>
    </w:p>
  </w:endnote>
  <w:endnote w:type="continuationSeparator" w:id="0">
    <w:p w14:paraId="56FF95E3" w14:textId="77777777" w:rsidR="008F6B4F" w:rsidRDefault="008F6B4F" w:rsidP="00E6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564F8" w14:textId="77777777" w:rsidR="008F6B4F" w:rsidRDefault="008F6B4F" w:rsidP="00E605E3">
      <w:pPr>
        <w:spacing w:after="0" w:line="240" w:lineRule="auto"/>
      </w:pPr>
      <w:r>
        <w:separator/>
      </w:r>
    </w:p>
  </w:footnote>
  <w:footnote w:type="continuationSeparator" w:id="0">
    <w:p w14:paraId="4FFB9272" w14:textId="77777777" w:rsidR="008F6B4F" w:rsidRDefault="008F6B4F" w:rsidP="00E6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7B2"/>
    <w:multiLevelType w:val="hybridMultilevel"/>
    <w:tmpl w:val="C8D63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058"/>
    <w:multiLevelType w:val="hybridMultilevel"/>
    <w:tmpl w:val="CDDC28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9B0"/>
    <w:multiLevelType w:val="hybridMultilevel"/>
    <w:tmpl w:val="518031C8"/>
    <w:lvl w:ilvl="0" w:tplc="26F4DA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FAC1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C6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DEE8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F60C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2A8D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633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EBD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A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557D"/>
    <w:multiLevelType w:val="multilevel"/>
    <w:tmpl w:val="D73484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96" w:hanging="1800"/>
      </w:pPr>
      <w:rPr>
        <w:rFonts w:hint="default"/>
      </w:rPr>
    </w:lvl>
  </w:abstractNum>
  <w:abstractNum w:abstractNumId="4" w15:restartNumberingAfterBreak="0">
    <w:nsid w:val="185E0D59"/>
    <w:multiLevelType w:val="multilevel"/>
    <w:tmpl w:val="A858BA8E"/>
    <w:lvl w:ilvl="0">
      <w:numFmt w:val="decimal"/>
      <w:lvlText w:val="(%1"/>
      <w:lvlJc w:val="left"/>
      <w:pPr>
        <w:ind w:left="630" w:hanging="630"/>
      </w:pPr>
      <w:rPr>
        <w:rFonts w:hint="default"/>
      </w:rPr>
    </w:lvl>
    <w:lvl w:ilvl="1">
      <w:start w:val="10"/>
      <w:numFmt w:val="decimal"/>
      <w:lvlText w:val="(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BDF61E3"/>
    <w:multiLevelType w:val="hybridMultilevel"/>
    <w:tmpl w:val="8DC69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74EC7"/>
    <w:multiLevelType w:val="hybridMultilevel"/>
    <w:tmpl w:val="C9DA3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56A2C"/>
    <w:multiLevelType w:val="multilevel"/>
    <w:tmpl w:val="65DE5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5014A0F"/>
    <w:multiLevelType w:val="hybridMultilevel"/>
    <w:tmpl w:val="937EE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30965"/>
    <w:multiLevelType w:val="hybridMultilevel"/>
    <w:tmpl w:val="C9DA3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361B8"/>
    <w:multiLevelType w:val="multilevel"/>
    <w:tmpl w:val="A858BA8E"/>
    <w:lvl w:ilvl="0">
      <w:numFmt w:val="decimal"/>
      <w:lvlText w:val="(%1"/>
      <w:lvlJc w:val="left"/>
      <w:pPr>
        <w:ind w:left="630" w:hanging="630"/>
      </w:pPr>
      <w:rPr>
        <w:rFonts w:hint="default"/>
      </w:rPr>
    </w:lvl>
    <w:lvl w:ilvl="1">
      <w:start w:val="10"/>
      <w:numFmt w:val="decimal"/>
      <w:lvlText w:val="(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C601030"/>
    <w:multiLevelType w:val="hybridMultilevel"/>
    <w:tmpl w:val="8EEA4ED2"/>
    <w:lvl w:ilvl="0" w:tplc="4FAC0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ABB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78F6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CE9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0A82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89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80F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EE3C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99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0322A"/>
    <w:multiLevelType w:val="hybridMultilevel"/>
    <w:tmpl w:val="5CD2737A"/>
    <w:lvl w:ilvl="0" w:tplc="A28A1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40F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43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60B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CB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3851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83E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D2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EB3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4686"/>
    <w:multiLevelType w:val="hybridMultilevel"/>
    <w:tmpl w:val="1430B70E"/>
    <w:lvl w:ilvl="0" w:tplc="36E8CC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4751214"/>
    <w:multiLevelType w:val="hybridMultilevel"/>
    <w:tmpl w:val="C9DA3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12A40"/>
    <w:multiLevelType w:val="hybridMultilevel"/>
    <w:tmpl w:val="1DC2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D4F20"/>
    <w:multiLevelType w:val="hybridMultilevel"/>
    <w:tmpl w:val="A128F764"/>
    <w:lvl w:ilvl="0" w:tplc="5B16B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EC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C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4A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8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66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A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49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022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6B5A6F"/>
    <w:multiLevelType w:val="multilevel"/>
    <w:tmpl w:val="AEEAE7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54FC1C9A"/>
    <w:multiLevelType w:val="hybridMultilevel"/>
    <w:tmpl w:val="F3F82734"/>
    <w:lvl w:ilvl="0" w:tplc="7F186234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A20F8"/>
    <w:multiLevelType w:val="hybridMultilevel"/>
    <w:tmpl w:val="EED88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F5E9A"/>
    <w:multiLevelType w:val="hybridMultilevel"/>
    <w:tmpl w:val="DD801D08"/>
    <w:lvl w:ilvl="0" w:tplc="8D101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F033C6D"/>
    <w:multiLevelType w:val="hybridMultilevel"/>
    <w:tmpl w:val="E6CA87BA"/>
    <w:lvl w:ilvl="0" w:tplc="5FDAA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6F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89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EC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0B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E1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AE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A6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CB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61453C0"/>
    <w:multiLevelType w:val="hybridMultilevel"/>
    <w:tmpl w:val="7A1E3DB2"/>
    <w:lvl w:ilvl="0" w:tplc="3C248A5C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E78F3"/>
    <w:multiLevelType w:val="multilevel"/>
    <w:tmpl w:val="AEEAE7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69011FF7"/>
    <w:multiLevelType w:val="hybridMultilevel"/>
    <w:tmpl w:val="1DC2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73783"/>
    <w:multiLevelType w:val="hybridMultilevel"/>
    <w:tmpl w:val="5F06D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31CBC"/>
    <w:multiLevelType w:val="hybridMultilevel"/>
    <w:tmpl w:val="F5148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702E3"/>
    <w:multiLevelType w:val="multilevel"/>
    <w:tmpl w:val="F740F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68C1F16"/>
    <w:multiLevelType w:val="hybridMultilevel"/>
    <w:tmpl w:val="B3460ABE"/>
    <w:lvl w:ilvl="0" w:tplc="8D149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2B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AA3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B9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88F0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245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291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CE6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6CF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669B1"/>
    <w:multiLevelType w:val="hybridMultilevel"/>
    <w:tmpl w:val="242C1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C2146"/>
    <w:multiLevelType w:val="hybridMultilevel"/>
    <w:tmpl w:val="507E8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A19F5"/>
    <w:multiLevelType w:val="hybridMultilevel"/>
    <w:tmpl w:val="0646E818"/>
    <w:lvl w:ilvl="0" w:tplc="8C90F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950B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74EAC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012C1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736B4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A60B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FCA9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FAEC5B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4470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3"/>
  </w:num>
  <w:num w:numId="2">
    <w:abstractNumId w:val="20"/>
  </w:num>
  <w:num w:numId="3">
    <w:abstractNumId w:val="27"/>
  </w:num>
  <w:num w:numId="4">
    <w:abstractNumId w:val="17"/>
  </w:num>
  <w:num w:numId="5">
    <w:abstractNumId w:val="13"/>
  </w:num>
  <w:num w:numId="6">
    <w:abstractNumId w:val="3"/>
  </w:num>
  <w:num w:numId="7">
    <w:abstractNumId w:val="19"/>
  </w:num>
  <w:num w:numId="8">
    <w:abstractNumId w:val="29"/>
  </w:num>
  <w:num w:numId="9">
    <w:abstractNumId w:val="14"/>
  </w:num>
  <w:num w:numId="10">
    <w:abstractNumId w:val="25"/>
  </w:num>
  <w:num w:numId="11">
    <w:abstractNumId w:val="9"/>
  </w:num>
  <w:num w:numId="12">
    <w:abstractNumId w:val="8"/>
  </w:num>
  <w:num w:numId="13">
    <w:abstractNumId w:val="0"/>
  </w:num>
  <w:num w:numId="14">
    <w:abstractNumId w:val="18"/>
  </w:num>
  <w:num w:numId="15">
    <w:abstractNumId w:val="22"/>
  </w:num>
  <w:num w:numId="16">
    <w:abstractNumId w:val="4"/>
  </w:num>
  <w:num w:numId="17">
    <w:abstractNumId w:val="15"/>
  </w:num>
  <w:num w:numId="18">
    <w:abstractNumId w:val="10"/>
  </w:num>
  <w:num w:numId="19">
    <w:abstractNumId w:val="24"/>
  </w:num>
  <w:num w:numId="20">
    <w:abstractNumId w:val="16"/>
  </w:num>
  <w:num w:numId="21">
    <w:abstractNumId w:val="2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1"/>
  </w:num>
  <w:num w:numId="25">
    <w:abstractNumId w:val="12"/>
  </w:num>
  <w:num w:numId="26">
    <w:abstractNumId w:val="28"/>
  </w:num>
  <w:num w:numId="27">
    <w:abstractNumId w:val="31"/>
  </w:num>
  <w:num w:numId="28">
    <w:abstractNumId w:val="30"/>
  </w:num>
  <w:num w:numId="29">
    <w:abstractNumId w:val="7"/>
  </w:num>
  <w:num w:numId="30">
    <w:abstractNumId w:val="26"/>
  </w:num>
  <w:num w:numId="31">
    <w:abstractNumId w:val="1"/>
  </w:num>
  <w:num w:numId="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Прокофьев">
    <w15:presenceInfo w15:providerId="Windows Live" w15:userId="8d9a1909170bff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E93"/>
    <w:rsid w:val="0000398E"/>
    <w:rsid w:val="00011248"/>
    <w:rsid w:val="000113AE"/>
    <w:rsid w:val="00012648"/>
    <w:rsid w:val="00014B2D"/>
    <w:rsid w:val="000159E7"/>
    <w:rsid w:val="000203CD"/>
    <w:rsid w:val="00023F77"/>
    <w:rsid w:val="000256BD"/>
    <w:rsid w:val="00045FCB"/>
    <w:rsid w:val="000468E1"/>
    <w:rsid w:val="00052B49"/>
    <w:rsid w:val="0005730B"/>
    <w:rsid w:val="00061A9E"/>
    <w:rsid w:val="000636E4"/>
    <w:rsid w:val="00063E4D"/>
    <w:rsid w:val="00073098"/>
    <w:rsid w:val="00073C09"/>
    <w:rsid w:val="00083BD0"/>
    <w:rsid w:val="00091387"/>
    <w:rsid w:val="000933BB"/>
    <w:rsid w:val="000969B9"/>
    <w:rsid w:val="000A7EED"/>
    <w:rsid w:val="000B2BA7"/>
    <w:rsid w:val="000B51F8"/>
    <w:rsid w:val="000B6B7F"/>
    <w:rsid w:val="000C0C66"/>
    <w:rsid w:val="000C1C5C"/>
    <w:rsid w:val="000C1C86"/>
    <w:rsid w:val="000C6A74"/>
    <w:rsid w:val="000D29DE"/>
    <w:rsid w:val="000E6C99"/>
    <w:rsid w:val="000F3798"/>
    <w:rsid w:val="000F6DAF"/>
    <w:rsid w:val="00100AE5"/>
    <w:rsid w:val="001048EE"/>
    <w:rsid w:val="00107272"/>
    <w:rsid w:val="001202A9"/>
    <w:rsid w:val="001204CB"/>
    <w:rsid w:val="00124B74"/>
    <w:rsid w:val="001260CB"/>
    <w:rsid w:val="00126C89"/>
    <w:rsid w:val="0012714D"/>
    <w:rsid w:val="00127B4E"/>
    <w:rsid w:val="0013490B"/>
    <w:rsid w:val="00134C7A"/>
    <w:rsid w:val="00134FC7"/>
    <w:rsid w:val="00135171"/>
    <w:rsid w:val="00141128"/>
    <w:rsid w:val="00143642"/>
    <w:rsid w:val="00147CD8"/>
    <w:rsid w:val="00150944"/>
    <w:rsid w:val="00161040"/>
    <w:rsid w:val="0016237E"/>
    <w:rsid w:val="0016384D"/>
    <w:rsid w:val="001643BD"/>
    <w:rsid w:val="00166F2E"/>
    <w:rsid w:val="00173F8C"/>
    <w:rsid w:val="001764BE"/>
    <w:rsid w:val="00176DAF"/>
    <w:rsid w:val="001774E4"/>
    <w:rsid w:val="00190208"/>
    <w:rsid w:val="0019484D"/>
    <w:rsid w:val="001A1A64"/>
    <w:rsid w:val="001A28BE"/>
    <w:rsid w:val="001A2D73"/>
    <w:rsid w:val="001A4D79"/>
    <w:rsid w:val="001A62E4"/>
    <w:rsid w:val="001B0195"/>
    <w:rsid w:val="001B0A7A"/>
    <w:rsid w:val="001B2A78"/>
    <w:rsid w:val="001B2F81"/>
    <w:rsid w:val="001C484B"/>
    <w:rsid w:val="001C5A39"/>
    <w:rsid w:val="001C7452"/>
    <w:rsid w:val="001D2380"/>
    <w:rsid w:val="001D540F"/>
    <w:rsid w:val="001D7C8D"/>
    <w:rsid w:val="001E5F0A"/>
    <w:rsid w:val="001F1359"/>
    <w:rsid w:val="001F3CD6"/>
    <w:rsid w:val="001F3E83"/>
    <w:rsid w:val="0020014D"/>
    <w:rsid w:val="00202250"/>
    <w:rsid w:val="00205865"/>
    <w:rsid w:val="00212224"/>
    <w:rsid w:val="00216D66"/>
    <w:rsid w:val="00217E36"/>
    <w:rsid w:val="0022177E"/>
    <w:rsid w:val="002314E1"/>
    <w:rsid w:val="00234344"/>
    <w:rsid w:val="0023713C"/>
    <w:rsid w:val="00243489"/>
    <w:rsid w:val="0024588C"/>
    <w:rsid w:val="00246A5B"/>
    <w:rsid w:val="002478CF"/>
    <w:rsid w:val="00251E2F"/>
    <w:rsid w:val="00256A93"/>
    <w:rsid w:val="0026284D"/>
    <w:rsid w:val="00262D6F"/>
    <w:rsid w:val="00264F50"/>
    <w:rsid w:val="00274376"/>
    <w:rsid w:val="00276EEA"/>
    <w:rsid w:val="00277AFB"/>
    <w:rsid w:val="00277BC9"/>
    <w:rsid w:val="00291CCE"/>
    <w:rsid w:val="002923EF"/>
    <w:rsid w:val="00292904"/>
    <w:rsid w:val="002A00A4"/>
    <w:rsid w:val="002A4795"/>
    <w:rsid w:val="002A657E"/>
    <w:rsid w:val="002A6769"/>
    <w:rsid w:val="002B1008"/>
    <w:rsid w:val="002B1165"/>
    <w:rsid w:val="002B27F5"/>
    <w:rsid w:val="002B6DC3"/>
    <w:rsid w:val="002C144C"/>
    <w:rsid w:val="002C2779"/>
    <w:rsid w:val="002C324C"/>
    <w:rsid w:val="002C51BE"/>
    <w:rsid w:val="002C6423"/>
    <w:rsid w:val="002C6C0D"/>
    <w:rsid w:val="002D03DD"/>
    <w:rsid w:val="002D1D91"/>
    <w:rsid w:val="002D2303"/>
    <w:rsid w:val="002D3472"/>
    <w:rsid w:val="002D40E8"/>
    <w:rsid w:val="002D5271"/>
    <w:rsid w:val="002E13BF"/>
    <w:rsid w:val="002E30CB"/>
    <w:rsid w:val="002E6E6A"/>
    <w:rsid w:val="002F2D63"/>
    <w:rsid w:val="002F50A7"/>
    <w:rsid w:val="002F59B0"/>
    <w:rsid w:val="00306E2F"/>
    <w:rsid w:val="00307034"/>
    <w:rsid w:val="00311A12"/>
    <w:rsid w:val="0031339A"/>
    <w:rsid w:val="0031354A"/>
    <w:rsid w:val="00317561"/>
    <w:rsid w:val="003228AE"/>
    <w:rsid w:val="00323588"/>
    <w:rsid w:val="003439CA"/>
    <w:rsid w:val="0034493D"/>
    <w:rsid w:val="003507B4"/>
    <w:rsid w:val="003538D4"/>
    <w:rsid w:val="00360540"/>
    <w:rsid w:val="00361E3E"/>
    <w:rsid w:val="00372098"/>
    <w:rsid w:val="00374FFA"/>
    <w:rsid w:val="00384773"/>
    <w:rsid w:val="00385B40"/>
    <w:rsid w:val="00390325"/>
    <w:rsid w:val="00390B01"/>
    <w:rsid w:val="003925E0"/>
    <w:rsid w:val="00392ACC"/>
    <w:rsid w:val="00393B1F"/>
    <w:rsid w:val="003A5F8A"/>
    <w:rsid w:val="003B02AE"/>
    <w:rsid w:val="003B2AE9"/>
    <w:rsid w:val="003B2F37"/>
    <w:rsid w:val="003B4BCD"/>
    <w:rsid w:val="003B659A"/>
    <w:rsid w:val="003C2A05"/>
    <w:rsid w:val="003C2B43"/>
    <w:rsid w:val="003C683A"/>
    <w:rsid w:val="003D543B"/>
    <w:rsid w:val="003D5D47"/>
    <w:rsid w:val="003E3B29"/>
    <w:rsid w:val="003E7B26"/>
    <w:rsid w:val="003E7E15"/>
    <w:rsid w:val="003F1126"/>
    <w:rsid w:val="003F4B43"/>
    <w:rsid w:val="00407C31"/>
    <w:rsid w:val="00407CAE"/>
    <w:rsid w:val="004108EF"/>
    <w:rsid w:val="00411D69"/>
    <w:rsid w:val="00415EBB"/>
    <w:rsid w:val="00416B4D"/>
    <w:rsid w:val="00423D8D"/>
    <w:rsid w:val="00426B22"/>
    <w:rsid w:val="004337EA"/>
    <w:rsid w:val="00440998"/>
    <w:rsid w:val="0044538E"/>
    <w:rsid w:val="00451B10"/>
    <w:rsid w:val="004532E9"/>
    <w:rsid w:val="004577D0"/>
    <w:rsid w:val="00460B73"/>
    <w:rsid w:val="004622BD"/>
    <w:rsid w:val="00463DB6"/>
    <w:rsid w:val="004664B2"/>
    <w:rsid w:val="00475C4A"/>
    <w:rsid w:val="00484069"/>
    <w:rsid w:val="00486693"/>
    <w:rsid w:val="0048776A"/>
    <w:rsid w:val="00490D2B"/>
    <w:rsid w:val="00493A2E"/>
    <w:rsid w:val="00494B63"/>
    <w:rsid w:val="004A05D5"/>
    <w:rsid w:val="004A1E63"/>
    <w:rsid w:val="004A3F56"/>
    <w:rsid w:val="004A50DD"/>
    <w:rsid w:val="004A6FAA"/>
    <w:rsid w:val="004A704D"/>
    <w:rsid w:val="004B0F27"/>
    <w:rsid w:val="004B3AC0"/>
    <w:rsid w:val="004B4E4E"/>
    <w:rsid w:val="004C3547"/>
    <w:rsid w:val="004D44CA"/>
    <w:rsid w:val="004D54AD"/>
    <w:rsid w:val="004E290E"/>
    <w:rsid w:val="004E7258"/>
    <w:rsid w:val="004F0CE0"/>
    <w:rsid w:val="005018AC"/>
    <w:rsid w:val="005076F6"/>
    <w:rsid w:val="00507942"/>
    <w:rsid w:val="00510B83"/>
    <w:rsid w:val="00513B61"/>
    <w:rsid w:val="00515ADC"/>
    <w:rsid w:val="0051758F"/>
    <w:rsid w:val="00517C99"/>
    <w:rsid w:val="005209F0"/>
    <w:rsid w:val="00524713"/>
    <w:rsid w:val="005262AB"/>
    <w:rsid w:val="005301EC"/>
    <w:rsid w:val="00531F75"/>
    <w:rsid w:val="00540405"/>
    <w:rsid w:val="0054127B"/>
    <w:rsid w:val="0054562F"/>
    <w:rsid w:val="00547C9F"/>
    <w:rsid w:val="00572836"/>
    <w:rsid w:val="005737C0"/>
    <w:rsid w:val="00574BC2"/>
    <w:rsid w:val="00581E23"/>
    <w:rsid w:val="00582FDA"/>
    <w:rsid w:val="00585710"/>
    <w:rsid w:val="00586DC5"/>
    <w:rsid w:val="005A081B"/>
    <w:rsid w:val="005A23E0"/>
    <w:rsid w:val="005A33DF"/>
    <w:rsid w:val="005A38B0"/>
    <w:rsid w:val="005A6D7B"/>
    <w:rsid w:val="005B1D12"/>
    <w:rsid w:val="005B3094"/>
    <w:rsid w:val="005B37CE"/>
    <w:rsid w:val="005B7909"/>
    <w:rsid w:val="005C2DEA"/>
    <w:rsid w:val="005C369C"/>
    <w:rsid w:val="005D190D"/>
    <w:rsid w:val="005D2D02"/>
    <w:rsid w:val="005D3522"/>
    <w:rsid w:val="005D3A60"/>
    <w:rsid w:val="005D3E18"/>
    <w:rsid w:val="005D6A13"/>
    <w:rsid w:val="005F0257"/>
    <w:rsid w:val="005F4F28"/>
    <w:rsid w:val="00601937"/>
    <w:rsid w:val="0060235A"/>
    <w:rsid w:val="0060336B"/>
    <w:rsid w:val="00610358"/>
    <w:rsid w:val="00614A24"/>
    <w:rsid w:val="00620438"/>
    <w:rsid w:val="00620593"/>
    <w:rsid w:val="00620C3E"/>
    <w:rsid w:val="006231BF"/>
    <w:rsid w:val="00623AEE"/>
    <w:rsid w:val="00626FAD"/>
    <w:rsid w:val="006316E8"/>
    <w:rsid w:val="00633CBD"/>
    <w:rsid w:val="00634422"/>
    <w:rsid w:val="00647E12"/>
    <w:rsid w:val="006522C9"/>
    <w:rsid w:val="00652D71"/>
    <w:rsid w:val="006577C7"/>
    <w:rsid w:val="00666B96"/>
    <w:rsid w:val="00670D0F"/>
    <w:rsid w:val="00672700"/>
    <w:rsid w:val="0067367E"/>
    <w:rsid w:val="00674D5F"/>
    <w:rsid w:val="006819BC"/>
    <w:rsid w:val="00683624"/>
    <w:rsid w:val="00693EBD"/>
    <w:rsid w:val="00695B5E"/>
    <w:rsid w:val="00696D82"/>
    <w:rsid w:val="006B1318"/>
    <w:rsid w:val="006B2463"/>
    <w:rsid w:val="006B4E1F"/>
    <w:rsid w:val="006B501F"/>
    <w:rsid w:val="006B5D10"/>
    <w:rsid w:val="006B6950"/>
    <w:rsid w:val="006C02C4"/>
    <w:rsid w:val="006C61F9"/>
    <w:rsid w:val="006C66AA"/>
    <w:rsid w:val="006D446B"/>
    <w:rsid w:val="006D44C6"/>
    <w:rsid w:val="006D5C29"/>
    <w:rsid w:val="006D75A0"/>
    <w:rsid w:val="006E2945"/>
    <w:rsid w:val="006E5139"/>
    <w:rsid w:val="006E5181"/>
    <w:rsid w:val="006F7476"/>
    <w:rsid w:val="00701FB6"/>
    <w:rsid w:val="007064BD"/>
    <w:rsid w:val="0071041B"/>
    <w:rsid w:val="00713BB7"/>
    <w:rsid w:val="0071548B"/>
    <w:rsid w:val="00715AAE"/>
    <w:rsid w:val="007273B0"/>
    <w:rsid w:val="00731DEB"/>
    <w:rsid w:val="007337DE"/>
    <w:rsid w:val="00734744"/>
    <w:rsid w:val="0074003E"/>
    <w:rsid w:val="007400B8"/>
    <w:rsid w:val="007449A5"/>
    <w:rsid w:val="007475E1"/>
    <w:rsid w:val="007515FB"/>
    <w:rsid w:val="00753445"/>
    <w:rsid w:val="00753AA6"/>
    <w:rsid w:val="00754F4D"/>
    <w:rsid w:val="00756164"/>
    <w:rsid w:val="00761A46"/>
    <w:rsid w:val="00764796"/>
    <w:rsid w:val="007647C8"/>
    <w:rsid w:val="0077413C"/>
    <w:rsid w:val="00784D89"/>
    <w:rsid w:val="00785975"/>
    <w:rsid w:val="007871A0"/>
    <w:rsid w:val="007879BE"/>
    <w:rsid w:val="0079079B"/>
    <w:rsid w:val="00791591"/>
    <w:rsid w:val="00792E59"/>
    <w:rsid w:val="00792F6B"/>
    <w:rsid w:val="007952C6"/>
    <w:rsid w:val="00796F78"/>
    <w:rsid w:val="00797EE3"/>
    <w:rsid w:val="007A3013"/>
    <w:rsid w:val="007A71DD"/>
    <w:rsid w:val="007B25F6"/>
    <w:rsid w:val="007B5300"/>
    <w:rsid w:val="007B533D"/>
    <w:rsid w:val="007C0D76"/>
    <w:rsid w:val="007C4AB4"/>
    <w:rsid w:val="007C4B5F"/>
    <w:rsid w:val="007C5652"/>
    <w:rsid w:val="007C72E2"/>
    <w:rsid w:val="007D0560"/>
    <w:rsid w:val="007D156A"/>
    <w:rsid w:val="007D3886"/>
    <w:rsid w:val="007D6D6B"/>
    <w:rsid w:val="007D75F0"/>
    <w:rsid w:val="007E6B3F"/>
    <w:rsid w:val="007F0465"/>
    <w:rsid w:val="007F09B6"/>
    <w:rsid w:val="007F5CDD"/>
    <w:rsid w:val="007F6DAD"/>
    <w:rsid w:val="00801F8D"/>
    <w:rsid w:val="00802DF8"/>
    <w:rsid w:val="00803319"/>
    <w:rsid w:val="00803F2A"/>
    <w:rsid w:val="00813BEF"/>
    <w:rsid w:val="00813D42"/>
    <w:rsid w:val="00824E86"/>
    <w:rsid w:val="008251DF"/>
    <w:rsid w:val="0082602D"/>
    <w:rsid w:val="008314CD"/>
    <w:rsid w:val="00831F16"/>
    <w:rsid w:val="008333CD"/>
    <w:rsid w:val="00833A24"/>
    <w:rsid w:val="008356C9"/>
    <w:rsid w:val="00836676"/>
    <w:rsid w:val="00842F7E"/>
    <w:rsid w:val="008468EF"/>
    <w:rsid w:val="008529D4"/>
    <w:rsid w:val="008534F0"/>
    <w:rsid w:val="00853851"/>
    <w:rsid w:val="008566F5"/>
    <w:rsid w:val="00860BED"/>
    <w:rsid w:val="008810FD"/>
    <w:rsid w:val="00881966"/>
    <w:rsid w:val="00883410"/>
    <w:rsid w:val="00886A85"/>
    <w:rsid w:val="008911CB"/>
    <w:rsid w:val="008927BB"/>
    <w:rsid w:val="00893263"/>
    <w:rsid w:val="00896D9C"/>
    <w:rsid w:val="008A2D3C"/>
    <w:rsid w:val="008A337A"/>
    <w:rsid w:val="008A420A"/>
    <w:rsid w:val="008A4ABF"/>
    <w:rsid w:val="008A73BA"/>
    <w:rsid w:val="008B74F7"/>
    <w:rsid w:val="008C2718"/>
    <w:rsid w:val="008C3ABF"/>
    <w:rsid w:val="008C4198"/>
    <w:rsid w:val="008C5605"/>
    <w:rsid w:val="008D00F5"/>
    <w:rsid w:val="008D7B86"/>
    <w:rsid w:val="008E38B9"/>
    <w:rsid w:val="008E3ACE"/>
    <w:rsid w:val="008E4FA2"/>
    <w:rsid w:val="008F4AE9"/>
    <w:rsid w:val="008F4FE3"/>
    <w:rsid w:val="008F5E93"/>
    <w:rsid w:val="008F6B4F"/>
    <w:rsid w:val="00900AD7"/>
    <w:rsid w:val="009032FC"/>
    <w:rsid w:val="0090375A"/>
    <w:rsid w:val="00904B8D"/>
    <w:rsid w:val="009148CE"/>
    <w:rsid w:val="0091582A"/>
    <w:rsid w:val="00916447"/>
    <w:rsid w:val="00921948"/>
    <w:rsid w:val="009225C9"/>
    <w:rsid w:val="00931839"/>
    <w:rsid w:val="00933E22"/>
    <w:rsid w:val="009358A6"/>
    <w:rsid w:val="009417D2"/>
    <w:rsid w:val="009427D0"/>
    <w:rsid w:val="009443F8"/>
    <w:rsid w:val="00946A73"/>
    <w:rsid w:val="00947459"/>
    <w:rsid w:val="00953F85"/>
    <w:rsid w:val="009542CA"/>
    <w:rsid w:val="0095589A"/>
    <w:rsid w:val="00960B36"/>
    <w:rsid w:val="00960F40"/>
    <w:rsid w:val="00962362"/>
    <w:rsid w:val="0096739E"/>
    <w:rsid w:val="00973EA6"/>
    <w:rsid w:val="00980D24"/>
    <w:rsid w:val="00995C15"/>
    <w:rsid w:val="009A01BE"/>
    <w:rsid w:val="009A1360"/>
    <w:rsid w:val="009A4B6E"/>
    <w:rsid w:val="009A4BA0"/>
    <w:rsid w:val="009B0612"/>
    <w:rsid w:val="009B24E1"/>
    <w:rsid w:val="009C0196"/>
    <w:rsid w:val="009C15C6"/>
    <w:rsid w:val="009C2E45"/>
    <w:rsid w:val="009D039F"/>
    <w:rsid w:val="009D27AA"/>
    <w:rsid w:val="009D290A"/>
    <w:rsid w:val="009E103A"/>
    <w:rsid w:val="009E14A7"/>
    <w:rsid w:val="009E1B04"/>
    <w:rsid w:val="009E50DF"/>
    <w:rsid w:val="009F073F"/>
    <w:rsid w:val="009F4F57"/>
    <w:rsid w:val="00A017BC"/>
    <w:rsid w:val="00A0197F"/>
    <w:rsid w:val="00A0213B"/>
    <w:rsid w:val="00A071E0"/>
    <w:rsid w:val="00A1198F"/>
    <w:rsid w:val="00A13520"/>
    <w:rsid w:val="00A15ED1"/>
    <w:rsid w:val="00A2641D"/>
    <w:rsid w:val="00A32AF9"/>
    <w:rsid w:val="00A35B68"/>
    <w:rsid w:val="00A35C95"/>
    <w:rsid w:val="00A4254B"/>
    <w:rsid w:val="00A43D9B"/>
    <w:rsid w:val="00A4479C"/>
    <w:rsid w:val="00A4653F"/>
    <w:rsid w:val="00A465F6"/>
    <w:rsid w:val="00A5482A"/>
    <w:rsid w:val="00A63EC6"/>
    <w:rsid w:val="00A7057B"/>
    <w:rsid w:val="00A71338"/>
    <w:rsid w:val="00A71C7C"/>
    <w:rsid w:val="00A8241D"/>
    <w:rsid w:val="00A83A21"/>
    <w:rsid w:val="00AA16FF"/>
    <w:rsid w:val="00AA5472"/>
    <w:rsid w:val="00AB2057"/>
    <w:rsid w:val="00AC0269"/>
    <w:rsid w:val="00AC19A5"/>
    <w:rsid w:val="00AC1BA5"/>
    <w:rsid w:val="00AC1D6E"/>
    <w:rsid w:val="00AC2279"/>
    <w:rsid w:val="00AC3DF5"/>
    <w:rsid w:val="00AC4B7D"/>
    <w:rsid w:val="00AC5B9B"/>
    <w:rsid w:val="00AD7869"/>
    <w:rsid w:val="00AD7B74"/>
    <w:rsid w:val="00AE25B0"/>
    <w:rsid w:val="00AE47B5"/>
    <w:rsid w:val="00AF180C"/>
    <w:rsid w:val="00AF251A"/>
    <w:rsid w:val="00AF4F78"/>
    <w:rsid w:val="00AF5901"/>
    <w:rsid w:val="00B00622"/>
    <w:rsid w:val="00B0362A"/>
    <w:rsid w:val="00B05C6E"/>
    <w:rsid w:val="00B078AB"/>
    <w:rsid w:val="00B07C30"/>
    <w:rsid w:val="00B07CD0"/>
    <w:rsid w:val="00B1163A"/>
    <w:rsid w:val="00B14E6F"/>
    <w:rsid w:val="00B205AB"/>
    <w:rsid w:val="00B24ED5"/>
    <w:rsid w:val="00B2505F"/>
    <w:rsid w:val="00B3571C"/>
    <w:rsid w:val="00B46CEB"/>
    <w:rsid w:val="00B521F9"/>
    <w:rsid w:val="00B55957"/>
    <w:rsid w:val="00B61190"/>
    <w:rsid w:val="00B61B69"/>
    <w:rsid w:val="00B63024"/>
    <w:rsid w:val="00B73795"/>
    <w:rsid w:val="00B7545C"/>
    <w:rsid w:val="00B77D48"/>
    <w:rsid w:val="00B81F06"/>
    <w:rsid w:val="00B820D6"/>
    <w:rsid w:val="00B82F8D"/>
    <w:rsid w:val="00B93F2F"/>
    <w:rsid w:val="00B93FCD"/>
    <w:rsid w:val="00BA710C"/>
    <w:rsid w:val="00BB2014"/>
    <w:rsid w:val="00BB4724"/>
    <w:rsid w:val="00BB7B17"/>
    <w:rsid w:val="00BC042E"/>
    <w:rsid w:val="00BD1E4C"/>
    <w:rsid w:val="00BD37AC"/>
    <w:rsid w:val="00BD39DF"/>
    <w:rsid w:val="00BD6C0F"/>
    <w:rsid w:val="00BE6608"/>
    <w:rsid w:val="00BE7E7A"/>
    <w:rsid w:val="00BF2CC5"/>
    <w:rsid w:val="00BF569D"/>
    <w:rsid w:val="00BF595F"/>
    <w:rsid w:val="00BF5A9B"/>
    <w:rsid w:val="00BF5BA0"/>
    <w:rsid w:val="00BF6E2C"/>
    <w:rsid w:val="00BF6E3F"/>
    <w:rsid w:val="00C10150"/>
    <w:rsid w:val="00C12BF3"/>
    <w:rsid w:val="00C1646B"/>
    <w:rsid w:val="00C16B78"/>
    <w:rsid w:val="00C1788E"/>
    <w:rsid w:val="00C22D27"/>
    <w:rsid w:val="00C243BF"/>
    <w:rsid w:val="00C31E12"/>
    <w:rsid w:val="00C3219F"/>
    <w:rsid w:val="00C35A19"/>
    <w:rsid w:val="00C40C0F"/>
    <w:rsid w:val="00C41472"/>
    <w:rsid w:val="00C47D21"/>
    <w:rsid w:val="00C51C75"/>
    <w:rsid w:val="00C534EA"/>
    <w:rsid w:val="00C62A33"/>
    <w:rsid w:val="00C637B5"/>
    <w:rsid w:val="00C655A8"/>
    <w:rsid w:val="00C6640C"/>
    <w:rsid w:val="00C70D7C"/>
    <w:rsid w:val="00C724A2"/>
    <w:rsid w:val="00C7378B"/>
    <w:rsid w:val="00C80249"/>
    <w:rsid w:val="00C854E1"/>
    <w:rsid w:val="00C959A9"/>
    <w:rsid w:val="00CA276B"/>
    <w:rsid w:val="00CA3011"/>
    <w:rsid w:val="00CA63B1"/>
    <w:rsid w:val="00CB12A5"/>
    <w:rsid w:val="00CB51C8"/>
    <w:rsid w:val="00CD2062"/>
    <w:rsid w:val="00CD410C"/>
    <w:rsid w:val="00CE11A9"/>
    <w:rsid w:val="00CE2EE6"/>
    <w:rsid w:val="00CE65A4"/>
    <w:rsid w:val="00CF2ED0"/>
    <w:rsid w:val="00D019C3"/>
    <w:rsid w:val="00D06E31"/>
    <w:rsid w:val="00D07BB3"/>
    <w:rsid w:val="00D1095C"/>
    <w:rsid w:val="00D15F14"/>
    <w:rsid w:val="00D304E1"/>
    <w:rsid w:val="00D423EB"/>
    <w:rsid w:val="00D4535E"/>
    <w:rsid w:val="00D5215C"/>
    <w:rsid w:val="00D5404C"/>
    <w:rsid w:val="00D5719B"/>
    <w:rsid w:val="00D6196E"/>
    <w:rsid w:val="00D64D24"/>
    <w:rsid w:val="00D7377F"/>
    <w:rsid w:val="00D745D7"/>
    <w:rsid w:val="00D76AEC"/>
    <w:rsid w:val="00D84216"/>
    <w:rsid w:val="00D91070"/>
    <w:rsid w:val="00D91790"/>
    <w:rsid w:val="00D91995"/>
    <w:rsid w:val="00D92114"/>
    <w:rsid w:val="00D92607"/>
    <w:rsid w:val="00D939D6"/>
    <w:rsid w:val="00DA3A11"/>
    <w:rsid w:val="00DA5F3B"/>
    <w:rsid w:val="00DB0255"/>
    <w:rsid w:val="00DB3B46"/>
    <w:rsid w:val="00DB4F12"/>
    <w:rsid w:val="00DB6C14"/>
    <w:rsid w:val="00DB7EF7"/>
    <w:rsid w:val="00DC16CA"/>
    <w:rsid w:val="00DC41E5"/>
    <w:rsid w:val="00DE21BB"/>
    <w:rsid w:val="00DE7C76"/>
    <w:rsid w:val="00DF04DC"/>
    <w:rsid w:val="00DF224B"/>
    <w:rsid w:val="00DF426E"/>
    <w:rsid w:val="00DF7061"/>
    <w:rsid w:val="00DF7EFD"/>
    <w:rsid w:val="00DF7F9B"/>
    <w:rsid w:val="00E06508"/>
    <w:rsid w:val="00E06577"/>
    <w:rsid w:val="00E11CDD"/>
    <w:rsid w:val="00E14676"/>
    <w:rsid w:val="00E235D5"/>
    <w:rsid w:val="00E2645F"/>
    <w:rsid w:val="00E372F3"/>
    <w:rsid w:val="00E4182A"/>
    <w:rsid w:val="00E41B5C"/>
    <w:rsid w:val="00E4447B"/>
    <w:rsid w:val="00E4481D"/>
    <w:rsid w:val="00E448DB"/>
    <w:rsid w:val="00E50643"/>
    <w:rsid w:val="00E52799"/>
    <w:rsid w:val="00E531B3"/>
    <w:rsid w:val="00E56000"/>
    <w:rsid w:val="00E605E3"/>
    <w:rsid w:val="00E61539"/>
    <w:rsid w:val="00E62572"/>
    <w:rsid w:val="00E64BDC"/>
    <w:rsid w:val="00E65A21"/>
    <w:rsid w:val="00E65E80"/>
    <w:rsid w:val="00E6706E"/>
    <w:rsid w:val="00E7422D"/>
    <w:rsid w:val="00E74F60"/>
    <w:rsid w:val="00E75709"/>
    <w:rsid w:val="00E76AB5"/>
    <w:rsid w:val="00E82433"/>
    <w:rsid w:val="00E861A7"/>
    <w:rsid w:val="00E87640"/>
    <w:rsid w:val="00E91A16"/>
    <w:rsid w:val="00E95335"/>
    <w:rsid w:val="00EA22B8"/>
    <w:rsid w:val="00EA324D"/>
    <w:rsid w:val="00EA61C8"/>
    <w:rsid w:val="00EA7838"/>
    <w:rsid w:val="00EB18DD"/>
    <w:rsid w:val="00EB57B0"/>
    <w:rsid w:val="00EC233E"/>
    <w:rsid w:val="00EC2CFC"/>
    <w:rsid w:val="00EC30F7"/>
    <w:rsid w:val="00EC5A8F"/>
    <w:rsid w:val="00EC6DEC"/>
    <w:rsid w:val="00ED1141"/>
    <w:rsid w:val="00ED4450"/>
    <w:rsid w:val="00EE2530"/>
    <w:rsid w:val="00EF33ED"/>
    <w:rsid w:val="00EF4C60"/>
    <w:rsid w:val="00EF6E5C"/>
    <w:rsid w:val="00F02587"/>
    <w:rsid w:val="00F0576C"/>
    <w:rsid w:val="00F14816"/>
    <w:rsid w:val="00F27E3C"/>
    <w:rsid w:val="00F303CA"/>
    <w:rsid w:val="00F316FF"/>
    <w:rsid w:val="00F336B8"/>
    <w:rsid w:val="00F33B61"/>
    <w:rsid w:val="00F34260"/>
    <w:rsid w:val="00F34DC8"/>
    <w:rsid w:val="00F36299"/>
    <w:rsid w:val="00F4256E"/>
    <w:rsid w:val="00F42F60"/>
    <w:rsid w:val="00F44258"/>
    <w:rsid w:val="00F56A1D"/>
    <w:rsid w:val="00F6099A"/>
    <w:rsid w:val="00F66CB8"/>
    <w:rsid w:val="00F7381F"/>
    <w:rsid w:val="00F74659"/>
    <w:rsid w:val="00F768C7"/>
    <w:rsid w:val="00F76D08"/>
    <w:rsid w:val="00F90AFF"/>
    <w:rsid w:val="00F92E4E"/>
    <w:rsid w:val="00F93579"/>
    <w:rsid w:val="00FA0331"/>
    <w:rsid w:val="00FA7D89"/>
    <w:rsid w:val="00FB1E88"/>
    <w:rsid w:val="00FB1EE9"/>
    <w:rsid w:val="00FB46BC"/>
    <w:rsid w:val="00FB53D7"/>
    <w:rsid w:val="00FC01DA"/>
    <w:rsid w:val="00FC1CFE"/>
    <w:rsid w:val="00FC2174"/>
    <w:rsid w:val="00FC2B7A"/>
    <w:rsid w:val="00FC39B3"/>
    <w:rsid w:val="00FC52CE"/>
    <w:rsid w:val="00FD0788"/>
    <w:rsid w:val="00FD19AD"/>
    <w:rsid w:val="00FD799B"/>
    <w:rsid w:val="00FE0488"/>
    <w:rsid w:val="00FE2589"/>
    <w:rsid w:val="00FE2DCD"/>
    <w:rsid w:val="00FE2EE4"/>
    <w:rsid w:val="00FE6EAF"/>
    <w:rsid w:val="00FE7DB9"/>
    <w:rsid w:val="00FF32D7"/>
    <w:rsid w:val="00FF45C9"/>
    <w:rsid w:val="00FF4AFA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BB8C"/>
  <w15:docId w15:val="{3BB069D8-6667-4D77-9040-EC080862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34"/>
    <w:unhideWhenUsed/>
    <w:qFormat/>
    <w:rsid w:val="00FC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952C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33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33CD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E605E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605E3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605E3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904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04B8D"/>
  </w:style>
  <w:style w:type="paragraph" w:styleId="ac">
    <w:name w:val="footer"/>
    <w:basedOn w:val="a"/>
    <w:link w:val="ad"/>
    <w:uiPriority w:val="99"/>
    <w:semiHidden/>
    <w:unhideWhenUsed/>
    <w:rsid w:val="00904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0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406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93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79831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29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261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176C0E9-A19D-412C-A7DA-DD6ED249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</dc:creator>
  <cp:lastModifiedBy>Алексей Прокофьев</cp:lastModifiedBy>
  <cp:revision>4</cp:revision>
  <dcterms:created xsi:type="dcterms:W3CDTF">2020-09-15T08:51:00Z</dcterms:created>
  <dcterms:modified xsi:type="dcterms:W3CDTF">2020-09-20T19:35:00Z</dcterms:modified>
</cp:coreProperties>
</file>